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2C" w:rsidRDefault="00B93B2C" w:rsidP="00B93B2C">
      <w:pPr>
        <w:pStyle w:val="1"/>
        <w:spacing w:before="312" w:beforeAutospacing="0" w:after="240" w:afterAutospacing="0"/>
        <w:rPr>
          <w:sz w:val="38"/>
          <w:szCs w:val="38"/>
        </w:rPr>
      </w:pPr>
      <w:r>
        <w:rPr>
          <w:rFonts w:hint="eastAsia"/>
          <w:sz w:val="38"/>
          <w:szCs w:val="38"/>
        </w:rPr>
        <w:t>科学上网</w:t>
      </w:r>
      <w:del w:id="0" w:author="Unknown">
        <w:r>
          <w:rPr>
            <w:rFonts w:hint="eastAsia"/>
            <w:sz w:val="38"/>
            <w:szCs w:val="38"/>
          </w:rPr>
          <w:delText>直♂男</w:delText>
        </w:r>
      </w:del>
      <w:r>
        <w:rPr>
          <w:rFonts w:hint="eastAsia"/>
          <w:sz w:val="38"/>
          <w:szCs w:val="38"/>
        </w:rPr>
        <w:t>指南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今天哈尔滨突然下了场大雪，说好的回暖呢，老衲喉咙瞬间就不舒服了（你想多了），还请大家保重身体。不过想起哈尔滨前</w:t>
      </w:r>
      <w:bookmarkStart w:id="1" w:name="_GoBack"/>
      <w:bookmarkEnd w:id="1"/>
      <w:r>
        <w:rPr>
          <w:rFonts w:hint="eastAsia"/>
        </w:rPr>
        <w:t>年4月12日早上鹅毛大雪下午晴空万里的景象，就不足为奇了。北国风光，千里冰封，万里雪飘，长城内外，惟余莽莽。好吧，我们就来扯扯长城。</w:t>
      </w:r>
    </w:p>
    <w:p w:rsidR="00B93B2C" w:rsidRDefault="00B93B2C" w:rsidP="00B93B2C">
      <w:pPr>
        <w:jc w:val="center"/>
        <w:rPr>
          <w:rFonts w:hint="eastAsia"/>
        </w:rPr>
      </w:pPr>
      <w:r>
        <w:rPr>
          <w:rFonts w:hint="eastAsia"/>
        </w:rPr>
        <w:pict>
          <v:rect id="_x0000_i1025" style="width:415.3pt;height:1.5pt" o:hralign="center" o:hrstd="t" o:hr="t" fillcolor="#a0a0a0" stroked="f"/>
        </w:pic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众所周知，我们被一堵看不见的墙包围着，什么你不知道？请欣赏</w:t>
      </w:r>
      <w:hyperlink r:id="rId4" w:history="1">
        <w:r>
          <w:rPr>
            <w:rStyle w:val="a3"/>
            <w:rFonts w:hint="eastAsia"/>
          </w:rPr>
          <w:t>http://www.bilibili.tv/video/av83517/</w:t>
        </w:r>
      </w:hyperlink>
      <w:r>
        <w:rPr>
          <w:rFonts w:hint="eastAsia"/>
        </w:rPr>
        <w:t>（PG级，建议在父母陪伴下观看）。为了知己知彼百战不殆，翻墙已成为天朝人民必备技能之一。下面就介绍几种优雅地完成跨越动作的科学方法。</w:t>
      </w:r>
    </w:p>
    <w:p w:rsidR="00B93B2C" w:rsidRDefault="00B93B2C" w:rsidP="00B93B2C">
      <w:pPr>
        <w:pStyle w:val="2"/>
        <w:pBdr>
          <w:bottom w:val="single" w:sz="6" w:space="0" w:color="CCCCCC"/>
        </w:pBdr>
        <w:spacing w:before="312" w:beforeAutospacing="0" w:after="240" w:afterAutospacing="0"/>
        <w:rPr>
          <w:rFonts w:hint="eastAsia"/>
          <w:sz w:val="34"/>
          <w:szCs w:val="34"/>
        </w:rPr>
      </w:pPr>
      <w:r>
        <w:rPr>
          <w:rFonts w:hint="eastAsia"/>
          <w:sz w:val="34"/>
          <w:szCs w:val="34"/>
        </w:rPr>
        <w:t>开源大法好越墙保平安方案</w:t>
      </w:r>
    </w:p>
    <w:p w:rsidR="00B93B2C" w:rsidRDefault="00B93B2C" w:rsidP="00B93B2C">
      <w:pPr>
        <w:pStyle w:val="3"/>
        <w:spacing w:before="312" w:beforeAutospacing="0" w:after="240" w:afterAutospacing="0"/>
        <w:rPr>
          <w:rFonts w:hint="eastAsia"/>
          <w:sz w:val="31"/>
          <w:szCs w:val="31"/>
        </w:rPr>
      </w:pPr>
      <w:proofErr w:type="spellStart"/>
      <w:r>
        <w:rPr>
          <w:rFonts w:hint="eastAsia"/>
          <w:sz w:val="31"/>
          <w:szCs w:val="31"/>
        </w:rPr>
        <w:t>GoAgent</w:t>
      </w:r>
      <w:proofErr w:type="spellEnd"/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传送门：</w:t>
      </w:r>
      <w:r>
        <w:fldChar w:fldCharType="begin"/>
      </w:r>
      <w:r>
        <w:instrText xml:space="preserve"> HYPERLINK "https://code.google.com/p/goagent/" </w:instrText>
      </w:r>
      <w:r>
        <w:fldChar w:fldCharType="separate"/>
      </w:r>
      <w:r>
        <w:rPr>
          <w:rStyle w:val="a3"/>
          <w:rFonts w:hint="eastAsia"/>
        </w:rPr>
        <w:t>https://code.google.com/p/goagent/</w:t>
      </w:r>
      <w:r>
        <w:fldChar w:fldCharType="end"/>
      </w:r>
    </w:p>
    <w:p w:rsidR="00B93B2C" w:rsidRDefault="00B93B2C" w:rsidP="00B93B2C">
      <w:pPr>
        <w:pStyle w:val="a4"/>
        <w:rPr>
          <w:rFonts w:hint="eastAsia"/>
        </w:rPr>
      </w:pPr>
      <w:proofErr w:type="spellStart"/>
      <w:r>
        <w:rPr>
          <w:rFonts w:hint="eastAsia"/>
        </w:rPr>
        <w:t>GoAgent</w:t>
      </w:r>
      <w:proofErr w:type="spellEnd"/>
      <w:r>
        <w:rPr>
          <w:rFonts w:hint="eastAsia"/>
        </w:rPr>
        <w:t>是使用Python编写的，利用Google App Engine充当代理服务器的代理软件。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这是目前跪局域网内用的最多的免费方案了吧，可以应对绝大部分情况，但偶尔也会有抽风的时候。缺点是部署比较麻烦。</w:t>
      </w:r>
    </w:p>
    <w:p w:rsidR="00B93B2C" w:rsidRDefault="00B93B2C" w:rsidP="00B93B2C">
      <w:pPr>
        <w:pStyle w:val="2"/>
        <w:pBdr>
          <w:bottom w:val="single" w:sz="6" w:space="0" w:color="CCCCCC"/>
        </w:pBdr>
        <w:spacing w:before="312" w:beforeAutospacing="0" w:after="240" w:afterAutospacing="0"/>
        <w:rPr>
          <w:rFonts w:hint="eastAsia"/>
          <w:sz w:val="34"/>
          <w:szCs w:val="34"/>
        </w:rPr>
      </w:pPr>
      <w:r>
        <w:rPr>
          <w:rFonts w:hint="eastAsia"/>
          <w:sz w:val="34"/>
          <w:szCs w:val="34"/>
        </w:rPr>
        <w:t>土豪我们做朋友方案</w:t>
      </w:r>
    </w:p>
    <w:p w:rsidR="00B93B2C" w:rsidRDefault="00B93B2C" w:rsidP="00B93B2C">
      <w:pPr>
        <w:pStyle w:val="3"/>
        <w:spacing w:before="312" w:beforeAutospacing="0" w:after="240" w:afterAutospacing="0"/>
        <w:rPr>
          <w:rFonts w:hint="eastAsia"/>
          <w:sz w:val="31"/>
          <w:szCs w:val="31"/>
        </w:rPr>
      </w:pPr>
      <w:r>
        <w:rPr>
          <w:rFonts w:hint="eastAsia"/>
          <w:sz w:val="31"/>
          <w:szCs w:val="31"/>
        </w:rPr>
        <w:t>云梯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传送门：</w:t>
      </w:r>
      <w:r>
        <w:fldChar w:fldCharType="begin"/>
      </w:r>
      <w:r>
        <w:instrText xml:space="preserve"> HYPERLINK "https://www.yunti.me/" </w:instrText>
      </w:r>
      <w:r>
        <w:fldChar w:fldCharType="separate"/>
      </w:r>
      <w:r>
        <w:rPr>
          <w:rStyle w:val="a3"/>
          <w:rFonts w:hint="eastAsia"/>
        </w:rPr>
        <w:t>https://www.yunti.me/</w:t>
      </w:r>
      <w:r>
        <w:fldChar w:fldCharType="end"/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老衲曾经使用过半年，节点较多，速度不错，主要是便宜，现在最低的套餐是每月10元15G流量不限时，当然更重要的——全平台支持。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通过老衲的</w:t>
      </w:r>
      <w:hyperlink r:id="rId5" w:history="1">
        <w:r>
          <w:rPr>
            <w:rStyle w:val="a3"/>
            <w:rFonts w:hint="eastAsia"/>
          </w:rPr>
          <w:t>推荐链接</w:t>
        </w:r>
      </w:hyperlink>
      <w:r>
        <w:rPr>
          <w:rFonts w:hint="eastAsia"/>
        </w:rPr>
        <w:t>注册，你购买的时候能获得10元优惠，老衲也能有10元的奖励。</w:t>
      </w:r>
    </w:p>
    <w:p w:rsidR="00B93B2C" w:rsidRDefault="00B93B2C" w:rsidP="00B93B2C">
      <w:pPr>
        <w:pStyle w:val="3"/>
        <w:spacing w:before="312" w:beforeAutospacing="0" w:after="240" w:afterAutospacing="0"/>
        <w:rPr>
          <w:rFonts w:hint="eastAsia"/>
          <w:sz w:val="31"/>
          <w:szCs w:val="31"/>
        </w:rPr>
      </w:pPr>
      <w:r>
        <w:rPr>
          <w:rFonts w:hint="eastAsia"/>
          <w:sz w:val="31"/>
          <w:szCs w:val="31"/>
        </w:rPr>
        <w:lastRenderedPageBreak/>
        <w:t>曲径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传送门：</w:t>
      </w:r>
      <w:r>
        <w:fldChar w:fldCharType="begin"/>
      </w:r>
      <w:r>
        <w:instrText xml:space="preserve"> HYPERLINK "https://getqujing.com/" </w:instrText>
      </w:r>
      <w:r>
        <w:fldChar w:fldCharType="separate"/>
      </w:r>
      <w:r>
        <w:rPr>
          <w:rStyle w:val="a3"/>
          <w:rFonts w:hint="eastAsia"/>
        </w:rPr>
        <w:t>https://getqujing.com/</w:t>
      </w:r>
      <w:r>
        <w:fldChar w:fldCharType="end"/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这个也是很多人推荐的方案，从网站的设计以及一些大佬用户们的反馈来看，其提供的服务也比较优质。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但是老衲没用。为什么？因为用不起！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“云雀”套餐每月25软妹币支持</w:t>
      </w:r>
      <w:proofErr w:type="spellStart"/>
      <w:r>
        <w:rPr>
          <w:rFonts w:hint="eastAsia"/>
        </w:rPr>
        <w:t>IOS+Android</w:t>
      </w:r>
      <w:proofErr w:type="spellEnd"/>
      <w:r>
        <w:rPr>
          <w:rFonts w:hint="eastAsia"/>
        </w:rPr>
        <w:t>的10GB流量，”冬月”套餐每月50软妹币全平台20GB流量。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无耻求蹭</w:t>
      </w:r>
    </w:p>
    <w:p w:rsidR="00B93B2C" w:rsidRDefault="00B93B2C" w:rsidP="00B93B2C">
      <w:pPr>
        <w:jc w:val="center"/>
        <w:rPr>
          <w:rFonts w:hint="eastAsia"/>
        </w:rPr>
      </w:pPr>
      <w:r>
        <w:rPr>
          <w:rFonts w:hint="eastAsia"/>
        </w:rPr>
        <w:pict>
          <v:rect id="_x0000_i1026" style="width:415.3pt;height:1.5pt" o:hralign="center" o:hrstd="t" o:hr="t" fillcolor="#a0a0a0" stroked="f"/>
        </w:pic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以上方案都支持多设备同时使用（具体个数看套餐），所以和小伙伴们合买是个不错的选择~~</w:t>
      </w:r>
    </w:p>
    <w:p w:rsidR="00B93B2C" w:rsidRDefault="00B93B2C" w:rsidP="00B93B2C">
      <w:pPr>
        <w:pStyle w:val="2"/>
        <w:pBdr>
          <w:bottom w:val="single" w:sz="6" w:space="0" w:color="CCCCCC"/>
        </w:pBdr>
        <w:spacing w:before="312" w:beforeAutospacing="0" w:after="240" w:afterAutospacing="0"/>
        <w:rPr>
          <w:rFonts w:hint="eastAsia"/>
          <w:sz w:val="34"/>
          <w:szCs w:val="34"/>
        </w:rPr>
      </w:pPr>
      <w:r>
        <w:rPr>
          <w:rFonts w:hint="eastAsia"/>
          <w:sz w:val="34"/>
          <w:szCs w:val="34"/>
        </w:rPr>
        <w:t>自己动手丰衣足食方案</w:t>
      </w:r>
    </w:p>
    <w:p w:rsidR="00B93B2C" w:rsidRDefault="00B93B2C" w:rsidP="00B93B2C">
      <w:pPr>
        <w:pStyle w:val="3"/>
        <w:spacing w:before="312" w:beforeAutospacing="0" w:after="240" w:afterAutospacing="0"/>
        <w:rPr>
          <w:rFonts w:hint="eastAsia"/>
          <w:sz w:val="31"/>
          <w:szCs w:val="31"/>
        </w:rPr>
      </w:pPr>
      <w:r>
        <w:rPr>
          <w:rFonts w:hint="eastAsia"/>
          <w:sz w:val="31"/>
          <w:szCs w:val="31"/>
        </w:rPr>
        <w:t>自架</w:t>
      </w:r>
      <w:proofErr w:type="spellStart"/>
      <w:r>
        <w:rPr>
          <w:rFonts w:hint="eastAsia"/>
          <w:sz w:val="31"/>
          <w:szCs w:val="31"/>
        </w:rPr>
        <w:t>VPS+ShadowSocks</w:t>
      </w:r>
      <w:proofErr w:type="spellEnd"/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目前老衲用的是这个方案，日后再说</w:t>
      </w:r>
    </w:p>
    <w:p w:rsidR="00B93B2C" w:rsidRDefault="00B93B2C" w:rsidP="00B93B2C">
      <w:pPr>
        <w:pStyle w:val="2"/>
        <w:pBdr>
          <w:bottom w:val="single" w:sz="6" w:space="0" w:color="CCCCCC"/>
        </w:pBdr>
        <w:spacing w:before="312" w:beforeAutospacing="0" w:after="240" w:afterAutospacing="0"/>
        <w:rPr>
          <w:rFonts w:hint="eastAsia"/>
          <w:sz w:val="34"/>
          <w:szCs w:val="34"/>
        </w:rPr>
      </w:pPr>
      <w:r>
        <w:rPr>
          <w:rFonts w:hint="eastAsia"/>
          <w:sz w:val="34"/>
          <w:szCs w:val="34"/>
        </w:rPr>
        <w:t>一劳永逸造福后代方案</w:t>
      </w:r>
    </w:p>
    <w:p w:rsidR="00B93B2C" w:rsidRDefault="00B93B2C" w:rsidP="00B93B2C">
      <w:pPr>
        <w:pStyle w:val="a4"/>
        <w:rPr>
          <w:rFonts w:hint="eastAsia"/>
        </w:rPr>
      </w:pPr>
      <w:r>
        <w:rPr>
          <w:rFonts w:hint="eastAsia"/>
        </w:rPr>
        <w:t>那当然是人肉翻墙，努力吧骚年。</w:t>
      </w:r>
    </w:p>
    <w:p w:rsidR="00B93B2C" w:rsidRDefault="00B93B2C" w:rsidP="00B93B2C">
      <w:pPr>
        <w:rPr>
          <w:rFonts w:hint="eastAsia"/>
        </w:rPr>
      </w:pPr>
      <w:r>
        <w:rPr>
          <w:rFonts w:hint="eastAsia"/>
        </w:rPr>
        <w:t xml:space="preserve">-- </w:t>
      </w:r>
    </w:p>
    <w:p w:rsidR="00B93B2C" w:rsidRDefault="00B93B2C" w:rsidP="00B93B2C">
      <w:pPr>
        <w:rPr>
          <w:rFonts w:hint="eastAsia"/>
        </w:rPr>
      </w:pPr>
      <w:r>
        <w:rPr>
          <w:rFonts w:ascii="Arial" w:hAnsi="Arial" w:cs="Arial"/>
        </w:rPr>
        <w:t>Best regards</w:t>
      </w:r>
    </w:p>
    <w:p w:rsidR="00B93B2C" w:rsidRDefault="00B93B2C" w:rsidP="00B93B2C">
      <w:pPr>
        <w:rPr>
          <w:rFonts w:hint="eastAsia"/>
        </w:rPr>
      </w:pPr>
    </w:p>
    <w:p w:rsidR="00B93B2C" w:rsidRDefault="00B93B2C" w:rsidP="00B93B2C">
      <w:pPr>
        <w:rPr>
          <w:rFonts w:hint="eastAsia"/>
        </w:rPr>
      </w:pPr>
      <w:r>
        <w:rPr>
          <w:rFonts w:ascii="Arial" w:hAnsi="Arial" w:cs="Arial"/>
        </w:rPr>
        <w:t xml:space="preserve">Oliver Xu </w:t>
      </w:r>
      <w:r>
        <w:rPr>
          <w:rFonts w:ascii="Arial" w:hAnsi="Arial" w:cs="Arial" w:hint="eastAsia"/>
        </w:rPr>
        <w:t>徐梓翔</w:t>
      </w:r>
    </w:p>
    <w:p w:rsidR="00B93B2C" w:rsidRDefault="00B93B2C" w:rsidP="00B93B2C">
      <w:pPr>
        <w:outlineLvl w:val="0"/>
        <w:rPr>
          <w:rFonts w:hint="eastAsia"/>
        </w:rPr>
      </w:pPr>
      <w:r>
        <w:rPr>
          <w:rFonts w:ascii="Arial" w:hAnsi="Arial" w:cs="Arial"/>
        </w:rPr>
        <w:t>From: </w:t>
      </w:r>
      <w:r>
        <w:rPr>
          <w:rFonts w:ascii="Arial" w:hAnsi="Arial" w:cs="Arial"/>
          <w:color w:val="000000"/>
        </w:rPr>
        <w:t>Harbin Institute of Technology, School of Computer Science and Technology </w:t>
      </w:r>
    </w:p>
    <w:p w:rsidR="00B93B2C" w:rsidRDefault="00B93B2C" w:rsidP="00B93B2C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br/>
        <w:t>您收到此邮件是因为您订阅了Google网上论坛中的“HIT MSTC 技术部”论坛。</w:t>
      </w:r>
      <w:r>
        <w:rPr>
          <w:rFonts w:hint="eastAsia"/>
        </w:rPr>
        <w:br/>
        <w:t>要取消订阅此论坛，并停止接收其发来的电子邮件，请发送电子邮件至</w:t>
      </w:r>
      <w:hyperlink r:id="rId6" w:history="1">
        <w:r>
          <w:rPr>
            <w:rStyle w:val="a3"/>
            <w:rFonts w:hint="eastAsia"/>
          </w:rPr>
          <w:t>hit-mstc-tech+unsubscribe@googlegroups.com</w:t>
        </w:r>
      </w:hyperlink>
      <w:r>
        <w:rPr>
          <w:rFonts w:hint="eastAsia"/>
        </w:rPr>
        <w:t>。</w:t>
      </w:r>
      <w:r>
        <w:rPr>
          <w:rFonts w:hint="eastAsia"/>
        </w:rPr>
        <w:br/>
        <w:t>要在此论坛上发帖，请发送电子邮件至</w:t>
      </w:r>
      <w:hyperlink r:id="rId7" w:history="1">
        <w:r>
          <w:rPr>
            <w:rStyle w:val="a3"/>
            <w:rFonts w:hint="eastAsia"/>
          </w:rPr>
          <w:t>hit-mstc-tech@googlegroups.com</w:t>
        </w:r>
      </w:hyperlink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lastRenderedPageBreak/>
        <w:t>通过以下网址访问此论坛：</w:t>
      </w:r>
      <w:hyperlink r:id="rId8" w:history="1">
        <w:r>
          <w:rPr>
            <w:rStyle w:val="a3"/>
            <w:rFonts w:hint="eastAsia"/>
          </w:rPr>
          <w:t>http://groups.google.com/group/hit-mstc-tech</w:t>
        </w:r>
      </w:hyperlink>
      <w:r>
        <w:rPr>
          <w:rFonts w:hint="eastAsia"/>
        </w:rPr>
        <w:t>。</w:t>
      </w:r>
      <w:r>
        <w:rPr>
          <w:rFonts w:hint="eastAsia"/>
        </w:rPr>
        <w:br/>
        <w:t xml:space="preserve">要在网络上查看此讨论，请访问 </w:t>
      </w:r>
      <w:hyperlink r:id="rId9" w:history="1">
        <w:r>
          <w:rPr>
            <w:rStyle w:val="a3"/>
            <w:rFonts w:hint="eastAsia"/>
          </w:rPr>
          <w:t>https://groups.google.com/d/msgid/hit-mstc-tech/CA%2B8Oy7p17h8ts4K-TGZggA-zqDw61dKgOfJnrxB2kkY3%2B7Mhkw%40mail.gmail.com</w:t>
        </w:r>
      </w:hyperlink>
      <w:r>
        <w:rPr>
          <w:rFonts w:hint="eastAsia"/>
        </w:rPr>
        <w:t>。</w:t>
      </w:r>
      <w:r>
        <w:rPr>
          <w:rFonts w:hint="eastAsia"/>
        </w:rPr>
        <w:br/>
        <w:t>如需了解更多选项，请访问</w:t>
      </w:r>
      <w:hyperlink r:id="rId10" w:history="1">
        <w:r>
          <w:rPr>
            <w:rStyle w:val="a3"/>
            <w:rFonts w:hint="eastAsia"/>
          </w:rPr>
          <w:t>https://groups.google.com/d/optout</w:t>
        </w:r>
      </w:hyperlink>
      <w:r>
        <w:rPr>
          <w:rFonts w:hint="eastAsia"/>
        </w:rPr>
        <w:t>。</w:t>
      </w:r>
    </w:p>
    <w:p w:rsidR="00377411" w:rsidRPr="00B93B2C" w:rsidRDefault="00377411"/>
    <w:sectPr w:rsidR="00377411" w:rsidRPr="00B9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30"/>
    <w:rsid w:val="00377411"/>
    <w:rsid w:val="00B93B2C"/>
    <w:rsid w:val="00E7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AEFD4-C954-467B-B3BF-43979F3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2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93B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semiHidden/>
    <w:unhideWhenUsed/>
    <w:qFormat/>
    <w:rsid w:val="00B93B2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semiHidden/>
    <w:unhideWhenUsed/>
    <w:qFormat/>
    <w:rsid w:val="00B93B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93B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B93B2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93B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3B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hit-mstc-te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it-mstc-tech@googlegroup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t-mstc-tech+unsubscribe@googlegroup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fyunti.com/?r=014c163ecc385796" TargetMode="External"/><Relationship Id="rId10" Type="http://schemas.openxmlformats.org/officeDocument/2006/relationships/hyperlink" Target="https://groups.google.com/d/optout" TargetMode="External"/><Relationship Id="rId4" Type="http://schemas.openxmlformats.org/officeDocument/2006/relationships/hyperlink" Target="http://www.bilibili.tv/video/av83517/" TargetMode="External"/><Relationship Id="rId9" Type="http://schemas.openxmlformats.org/officeDocument/2006/relationships/hyperlink" Target="https://groups.google.com/d/msgid/hit-mstc-tech/CA%2B8Oy7p17h8ts4K-TGZggA-zqDw61dKgOfJnrxB2kkY3%2B7Mhkw%40mail.gmail.com?utm_medium=email&amp;utm_source=foo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Turing</dc:creator>
  <cp:keywords/>
  <dc:description/>
  <cp:lastModifiedBy>Mac Turing</cp:lastModifiedBy>
  <cp:revision>2</cp:revision>
  <dcterms:created xsi:type="dcterms:W3CDTF">2014-10-12T14:48:00Z</dcterms:created>
  <dcterms:modified xsi:type="dcterms:W3CDTF">2014-10-12T14:49:00Z</dcterms:modified>
</cp:coreProperties>
</file>